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D85BF" w14:textId="0E153C02" w:rsidR="004C386B" w:rsidRDefault="004C386B" w:rsidP="004C386B">
      <w:pPr>
        <w:spacing w:line="360" w:lineRule="auto"/>
        <w:jc w:val="center"/>
        <w:rPr>
          <w:rFonts w:ascii="Times New Roman"/>
          <w:b/>
          <w:bCs/>
          <w:sz w:val="24"/>
        </w:rPr>
      </w:pPr>
      <w:bookmarkStart w:id="0" w:name="_GoBack"/>
      <w:bookmarkEnd w:id="0"/>
      <w:r w:rsidRPr="004C386B">
        <w:rPr>
          <w:rFonts w:ascii="Times New Roman"/>
          <w:b/>
          <w:bCs/>
          <w:sz w:val="24"/>
        </w:rPr>
        <w:t>(</w:t>
      </w:r>
      <w:ins w:id="1" w:author="만든 이">
        <w:r w:rsidR="00C81614">
          <w:rPr>
            <w:rFonts w:ascii="Times New Roman"/>
            <w:b/>
            <w:bCs/>
            <w:sz w:val="24"/>
          </w:rPr>
          <w:t xml:space="preserve">A </w:t>
        </w:r>
      </w:ins>
      <w:r w:rsidRPr="004C386B">
        <w:rPr>
          <w:rFonts w:ascii="Times New Roman"/>
          <w:b/>
          <w:bCs/>
          <w:sz w:val="24"/>
        </w:rPr>
        <w:t xml:space="preserve">Parallel Processing Scheme on </w:t>
      </w:r>
      <w:proofErr w:type="spellStart"/>
      <w:r w:rsidRPr="004C386B">
        <w:rPr>
          <w:rFonts w:ascii="Times New Roman"/>
          <w:b/>
          <w:bCs/>
          <w:sz w:val="24"/>
        </w:rPr>
        <w:t>TensorFlow</w:t>
      </w:r>
      <w:proofErr w:type="spellEnd"/>
      <w:r w:rsidRPr="004C386B">
        <w:rPr>
          <w:rFonts w:ascii="Times New Roman"/>
          <w:b/>
          <w:bCs/>
          <w:sz w:val="24"/>
        </w:rPr>
        <w:t xml:space="preserve"> for </w:t>
      </w:r>
    </w:p>
    <w:p w14:paraId="6C33FF8C" w14:textId="4F58B1E5" w:rsidR="00412C0E" w:rsidRDefault="004C386B" w:rsidP="004C386B">
      <w:pPr>
        <w:spacing w:line="360" w:lineRule="auto"/>
        <w:jc w:val="center"/>
        <w:rPr>
          <w:rFonts w:ascii="Times New Roman"/>
          <w:b/>
          <w:bCs/>
          <w:sz w:val="24"/>
        </w:rPr>
      </w:pPr>
      <w:r w:rsidRPr="004C386B">
        <w:rPr>
          <w:rFonts w:ascii="Times New Roman"/>
          <w:b/>
          <w:bCs/>
          <w:sz w:val="24"/>
        </w:rPr>
        <w:t>Improving Training and Validation Performance)</w:t>
      </w:r>
    </w:p>
    <w:p w14:paraId="103EABFD" w14:textId="77777777" w:rsidR="004C386B" w:rsidRPr="004C386B" w:rsidRDefault="004C386B" w:rsidP="004C386B">
      <w:pPr>
        <w:spacing w:line="360" w:lineRule="auto"/>
        <w:jc w:val="center"/>
        <w:rPr>
          <w:rFonts w:ascii="Times New Roman"/>
          <w:b/>
          <w:bCs/>
          <w:sz w:val="24"/>
        </w:rPr>
      </w:pPr>
    </w:p>
    <w:p w14:paraId="3DFC27D9" w14:textId="0A596042" w:rsidR="004C386B" w:rsidRPr="004C386B" w:rsidRDefault="004C386B" w:rsidP="004C386B">
      <w:pPr>
        <w:spacing w:line="360" w:lineRule="auto"/>
        <w:rPr>
          <w:rFonts w:ascii="Times New Roman"/>
          <w:sz w:val="24"/>
        </w:rPr>
      </w:pPr>
      <w:r w:rsidRPr="004C386B">
        <w:rPr>
          <w:rFonts w:ascii="Times New Roman"/>
          <w:b/>
          <w:bCs/>
          <w:i/>
          <w:iCs/>
          <w:sz w:val="24"/>
        </w:rPr>
        <w:t>Abstract</w:t>
      </w:r>
      <w:r w:rsidRPr="004C386B">
        <w:rPr>
          <w:rFonts w:ascii="Times New Roman"/>
          <w:sz w:val="24"/>
        </w:rPr>
        <w:t xml:space="preserve"> Most deep learning systems spend lot</w:t>
      </w:r>
      <w:del w:id="2" w:author="만든 이">
        <w:r w:rsidRPr="004C386B" w:rsidDel="00C81614">
          <w:rPr>
            <w:rFonts w:ascii="Times New Roman"/>
            <w:sz w:val="24"/>
          </w:rPr>
          <w:delText>s</w:delText>
        </w:r>
      </w:del>
      <w:r w:rsidRPr="004C386B">
        <w:rPr>
          <w:rFonts w:ascii="Times New Roman"/>
          <w:sz w:val="24"/>
        </w:rPr>
        <w:t xml:space="preserve"> of time on model training and validation. However, they sometimes tend to waste GPU and CPU resources because the pre-processing and batch processes based on </w:t>
      </w:r>
      <w:ins w:id="3" w:author="만든 이">
        <w:r w:rsidR="00C81614">
          <w:rPr>
            <w:rFonts w:ascii="Times New Roman"/>
            <w:sz w:val="24"/>
          </w:rPr>
          <w:t xml:space="preserve">a </w:t>
        </w:r>
      </w:ins>
      <w:r w:rsidRPr="004C386B">
        <w:rPr>
          <w:rFonts w:ascii="Times New Roman"/>
          <w:sz w:val="24"/>
        </w:rPr>
        <w:t xml:space="preserve">single thread </w:t>
      </w:r>
      <w:del w:id="4" w:author="만든 이">
        <w:r w:rsidRPr="004C386B" w:rsidDel="00C81614">
          <w:rPr>
            <w:rFonts w:ascii="Times New Roman"/>
            <w:sz w:val="24"/>
          </w:rPr>
          <w:delText xml:space="preserve">cause </w:delText>
        </w:r>
      </w:del>
      <w:ins w:id="5" w:author="만든 이">
        <w:r w:rsidR="00C81614">
          <w:rPr>
            <w:rFonts w:ascii="Times New Roman"/>
            <w:sz w:val="24"/>
          </w:rPr>
          <w:t xml:space="preserve">result in </w:t>
        </w:r>
      </w:ins>
      <w:r w:rsidRPr="004C386B">
        <w:rPr>
          <w:rFonts w:ascii="Times New Roman"/>
          <w:sz w:val="24"/>
        </w:rPr>
        <w:t>a wait time. In this paper, we propose a new scheme that efficiently handles training and validation processes based on multi-thread</w:t>
      </w:r>
      <w:ins w:id="6" w:author="만든 이">
        <w:r w:rsidR="00C81614">
          <w:rPr>
            <w:rFonts w:ascii="Times New Roman"/>
            <w:sz w:val="24"/>
          </w:rPr>
          <w:t>s</w:t>
        </w:r>
      </w:ins>
      <w:r w:rsidRPr="004C386B">
        <w:rPr>
          <w:rFonts w:ascii="Times New Roman"/>
          <w:sz w:val="24"/>
        </w:rPr>
        <w:t xml:space="preserve">. </w:t>
      </w:r>
      <w:r w:rsidRPr="004C386B">
        <w:rPr>
          <w:rFonts w:ascii="Times New Roman"/>
          <w:color w:val="FF0000"/>
          <w:sz w:val="24"/>
        </w:rPr>
        <w:t xml:space="preserve">The proposed scheme </w:t>
      </w:r>
      <w:commentRangeStart w:id="7"/>
      <w:r w:rsidRPr="004C386B">
        <w:rPr>
          <w:rFonts w:ascii="Times New Roman"/>
          <w:color w:val="FF0000"/>
          <w:sz w:val="24"/>
        </w:rPr>
        <w:t xml:space="preserve">can </w:t>
      </w:r>
      <w:del w:id="8" w:author="만든 이">
        <w:r w:rsidRPr="004C386B" w:rsidDel="00C81614">
          <w:rPr>
            <w:rFonts w:ascii="Times New Roman"/>
            <w:color w:val="FF0000"/>
            <w:sz w:val="24"/>
          </w:rPr>
          <w:delText xml:space="preserve">be </w:delText>
        </w:r>
      </w:del>
      <w:r w:rsidRPr="004C386B">
        <w:rPr>
          <w:rFonts w:ascii="Times New Roman"/>
          <w:color w:val="FF0000"/>
          <w:sz w:val="24"/>
        </w:rPr>
        <w:t>overlap</w:t>
      </w:r>
      <w:del w:id="9" w:author="만든 이">
        <w:r w:rsidRPr="004C386B" w:rsidDel="00C81614">
          <w:rPr>
            <w:rFonts w:ascii="Times New Roman"/>
            <w:color w:val="FF0000"/>
            <w:sz w:val="24"/>
          </w:rPr>
          <w:delText xml:space="preserve">ping </w:delText>
        </w:r>
      </w:del>
      <w:ins w:id="10" w:author="만든 이">
        <w:r w:rsidR="00C81614">
          <w:rPr>
            <w:rFonts w:ascii="Times New Roman"/>
            <w:color w:val="FF0000"/>
            <w:sz w:val="24"/>
          </w:rPr>
          <w:t xml:space="preserve"> </w:t>
        </w:r>
        <w:commentRangeEnd w:id="7"/>
        <w:r w:rsidR="00C81614">
          <w:rPr>
            <w:rStyle w:val="a6"/>
          </w:rPr>
          <w:commentReference w:id="7"/>
        </w:r>
      </w:ins>
      <w:r w:rsidRPr="004C386B">
        <w:rPr>
          <w:rFonts w:ascii="Times New Roman"/>
          <w:color w:val="FF0000"/>
          <w:sz w:val="24"/>
        </w:rPr>
        <w:t xml:space="preserve">the training and validation processes as much as possible by using a model copy operation that extends the processes with multi-threads. As a result, it improves the overall utilization of CPU and GPU. </w:t>
      </w:r>
      <w:r w:rsidRPr="004C386B">
        <w:rPr>
          <w:rFonts w:ascii="Times New Roman"/>
          <w:sz w:val="24"/>
        </w:rPr>
        <w:t xml:space="preserve">For evaluation, we implemented a convolutional neural network (CNN) using </w:t>
      </w:r>
      <w:ins w:id="11" w:author="만든 이">
        <w:r w:rsidR="00C81614">
          <w:rPr>
            <w:rFonts w:ascii="Times New Roman"/>
            <w:sz w:val="24"/>
          </w:rPr>
          <w:t xml:space="preserve">the </w:t>
        </w:r>
      </w:ins>
      <w:proofErr w:type="spellStart"/>
      <w:r w:rsidRPr="004C386B">
        <w:rPr>
          <w:rFonts w:ascii="Times New Roman"/>
          <w:sz w:val="24"/>
        </w:rPr>
        <w:t>TensorFlow</w:t>
      </w:r>
      <w:proofErr w:type="spellEnd"/>
      <w:r w:rsidRPr="004C386B">
        <w:rPr>
          <w:rFonts w:ascii="Times New Roman"/>
          <w:sz w:val="24"/>
        </w:rPr>
        <w:t xml:space="preserve"> framework. As a result, we clearly confirm that the proposed scheme saves </w:t>
      </w:r>
      <w:ins w:id="12" w:author="만든 이">
        <w:r w:rsidR="00C81614">
          <w:rPr>
            <w:rFonts w:ascii="Times New Roman"/>
            <w:sz w:val="24"/>
          </w:rPr>
          <w:t xml:space="preserve">the </w:t>
        </w:r>
      </w:ins>
      <w:r w:rsidRPr="004C386B">
        <w:rPr>
          <w:rFonts w:ascii="Times New Roman"/>
          <w:sz w:val="24"/>
        </w:rPr>
        <w:t xml:space="preserve">total training and validation time by up to 22.4% compared with the traditional schemes.    </w:t>
      </w:r>
    </w:p>
    <w:p w14:paraId="62DFC2C9" w14:textId="74379965" w:rsidR="004C386B" w:rsidRPr="004C386B" w:rsidRDefault="004C386B" w:rsidP="00B465DD">
      <w:pPr>
        <w:spacing w:line="360" w:lineRule="auto"/>
        <w:ind w:firstLineChars="300" w:firstLine="707"/>
        <w:rPr>
          <w:rFonts w:ascii="Times New Roman"/>
          <w:b/>
          <w:bCs/>
          <w:sz w:val="24"/>
        </w:rPr>
      </w:pPr>
      <w:r w:rsidRPr="004C386B">
        <w:rPr>
          <w:rFonts w:ascii="Times New Roman"/>
          <w:b/>
          <w:bCs/>
          <w:sz w:val="24"/>
        </w:rPr>
        <w:t>Key</w:t>
      </w:r>
      <w:del w:id="13" w:author="만든 이">
        <w:r w:rsidRPr="004C386B" w:rsidDel="00C81614">
          <w:rPr>
            <w:rFonts w:ascii="Times New Roman"/>
            <w:b/>
            <w:bCs/>
            <w:sz w:val="24"/>
          </w:rPr>
          <w:delText xml:space="preserve"> </w:delText>
        </w:r>
      </w:del>
      <w:r w:rsidRPr="004C386B">
        <w:rPr>
          <w:rFonts w:ascii="Times New Roman"/>
          <w:b/>
          <w:bCs/>
          <w:sz w:val="24"/>
        </w:rPr>
        <w:t>words</w:t>
      </w:r>
      <w:del w:id="14" w:author="만든 이">
        <w:r w:rsidRPr="004C386B" w:rsidDel="00C81614">
          <w:rPr>
            <w:rFonts w:ascii="Times New Roman"/>
            <w:b/>
            <w:bCs/>
            <w:sz w:val="24"/>
          </w:rPr>
          <w:delText xml:space="preserve"> </w:delText>
        </w:r>
      </w:del>
      <w:r w:rsidRPr="004C386B">
        <w:rPr>
          <w:rFonts w:ascii="Times New Roman"/>
          <w:b/>
          <w:bCs/>
          <w:sz w:val="24"/>
        </w:rPr>
        <w:t>: Multi</w:t>
      </w:r>
      <w:ins w:id="15" w:author="만든 이">
        <w:r w:rsidR="00C81614">
          <w:rPr>
            <w:rFonts w:ascii="Times New Roman"/>
            <w:b/>
            <w:bCs/>
            <w:sz w:val="24"/>
          </w:rPr>
          <w:t>-</w:t>
        </w:r>
      </w:ins>
      <w:del w:id="16" w:author="만든 이">
        <w:r w:rsidRPr="004C386B" w:rsidDel="00C81614">
          <w:rPr>
            <w:rFonts w:ascii="Times New Roman"/>
            <w:b/>
            <w:bCs/>
            <w:sz w:val="24"/>
          </w:rPr>
          <w:delText xml:space="preserve"> </w:delText>
        </w:r>
      </w:del>
      <w:r w:rsidRPr="004C386B">
        <w:rPr>
          <w:rFonts w:ascii="Times New Roman"/>
          <w:b/>
          <w:bCs/>
          <w:sz w:val="24"/>
        </w:rPr>
        <w:t>thread</w:t>
      </w:r>
      <w:ins w:id="17" w:author="만든 이">
        <w:r w:rsidR="00C81614">
          <w:rPr>
            <w:rFonts w:ascii="Times New Roman"/>
            <w:b/>
            <w:bCs/>
            <w:sz w:val="24"/>
          </w:rPr>
          <w:t>s</w:t>
        </w:r>
      </w:ins>
      <w:r w:rsidRPr="004C386B">
        <w:rPr>
          <w:rFonts w:ascii="Times New Roman"/>
          <w:b/>
          <w:bCs/>
          <w:sz w:val="24"/>
        </w:rPr>
        <w:t xml:space="preserve">, deep learning, </w:t>
      </w:r>
      <w:proofErr w:type="spellStart"/>
      <w:r w:rsidRPr="004C386B">
        <w:rPr>
          <w:rFonts w:ascii="Times New Roman"/>
          <w:b/>
          <w:bCs/>
          <w:sz w:val="24"/>
        </w:rPr>
        <w:t>TensorFlow</w:t>
      </w:r>
      <w:proofErr w:type="spellEnd"/>
      <w:r w:rsidRPr="004C386B">
        <w:rPr>
          <w:rFonts w:ascii="Times New Roman"/>
          <w:b/>
          <w:bCs/>
          <w:sz w:val="24"/>
        </w:rPr>
        <w:t>, GPU and CPU utilization</w:t>
      </w:r>
    </w:p>
    <w:p w14:paraId="507CE28D" w14:textId="66D27742" w:rsidR="004C386B" w:rsidRDefault="004C386B" w:rsidP="004C386B">
      <w:pPr>
        <w:spacing w:line="360" w:lineRule="auto"/>
        <w:rPr>
          <w:rFonts w:ascii="Times New Roman"/>
          <w:b/>
          <w:bCs/>
          <w:sz w:val="24"/>
        </w:rPr>
      </w:pPr>
    </w:p>
    <w:p w14:paraId="16CF2E11" w14:textId="77777777" w:rsidR="00B071C9" w:rsidRDefault="00B071C9" w:rsidP="004C386B">
      <w:pPr>
        <w:spacing w:line="360" w:lineRule="auto"/>
        <w:rPr>
          <w:rFonts w:ascii="Times New Roman"/>
          <w:b/>
          <w:bCs/>
          <w:sz w:val="24"/>
        </w:rPr>
      </w:pPr>
    </w:p>
    <w:p w14:paraId="252712CD" w14:textId="77777777" w:rsidR="00B071C9" w:rsidRDefault="00B071C9" w:rsidP="004C386B">
      <w:pPr>
        <w:spacing w:line="360" w:lineRule="auto"/>
        <w:rPr>
          <w:rFonts w:ascii="Times New Roman"/>
          <w:b/>
          <w:bCs/>
          <w:sz w:val="24"/>
        </w:rPr>
      </w:pPr>
    </w:p>
    <w:p w14:paraId="67090708" w14:textId="77777777" w:rsidR="00B071C9" w:rsidRDefault="00B071C9" w:rsidP="004C386B">
      <w:pPr>
        <w:spacing w:line="360" w:lineRule="auto"/>
        <w:rPr>
          <w:rFonts w:ascii="Times New Roman"/>
          <w:b/>
          <w:bCs/>
          <w:sz w:val="24"/>
        </w:rPr>
      </w:pPr>
    </w:p>
    <w:p w14:paraId="605F9F76" w14:textId="77777777" w:rsidR="00B071C9" w:rsidRDefault="00B071C9" w:rsidP="004C386B">
      <w:pPr>
        <w:spacing w:line="360" w:lineRule="auto"/>
        <w:rPr>
          <w:rFonts w:ascii="Times New Roman"/>
          <w:b/>
          <w:bCs/>
          <w:sz w:val="24"/>
        </w:rPr>
      </w:pPr>
    </w:p>
    <w:p w14:paraId="4F755EBD" w14:textId="77777777" w:rsidR="00B071C9" w:rsidRDefault="00B071C9" w:rsidP="004C386B">
      <w:pPr>
        <w:spacing w:line="360" w:lineRule="auto"/>
        <w:rPr>
          <w:rFonts w:ascii="Times New Roman"/>
          <w:b/>
          <w:bCs/>
          <w:sz w:val="24"/>
        </w:rPr>
      </w:pPr>
    </w:p>
    <w:p w14:paraId="64C04F93" w14:textId="77777777" w:rsidR="00B071C9" w:rsidRDefault="00B071C9" w:rsidP="004C386B">
      <w:pPr>
        <w:spacing w:line="360" w:lineRule="auto"/>
        <w:rPr>
          <w:rFonts w:ascii="Times New Roman"/>
          <w:b/>
          <w:bCs/>
          <w:sz w:val="24"/>
        </w:rPr>
      </w:pPr>
    </w:p>
    <w:p w14:paraId="40B9AF37" w14:textId="77777777" w:rsidR="00B071C9" w:rsidRPr="004C386B" w:rsidRDefault="00B071C9" w:rsidP="004C386B">
      <w:pPr>
        <w:spacing w:line="360" w:lineRule="auto"/>
        <w:rPr>
          <w:rFonts w:ascii="Times New Roman"/>
          <w:b/>
          <w:bCs/>
          <w:sz w:val="24"/>
        </w:rPr>
      </w:pPr>
    </w:p>
    <w:p w14:paraId="33360721" w14:textId="3E6352AA" w:rsidR="004C386B" w:rsidRPr="004C386B" w:rsidRDefault="004C386B" w:rsidP="004C386B">
      <w:pPr>
        <w:spacing w:line="360" w:lineRule="auto"/>
        <w:rPr>
          <w:rFonts w:ascii="Times New Roman"/>
          <w:sz w:val="24"/>
        </w:rPr>
      </w:pPr>
      <w:r w:rsidRPr="004C386B">
        <w:rPr>
          <w:rFonts w:ascii="Times New Roman"/>
          <w:sz w:val="24"/>
        </w:rPr>
        <w:lastRenderedPageBreak/>
        <w:t xml:space="preserve">Fig. 1 GPU utilization of </w:t>
      </w:r>
      <w:ins w:id="18" w:author="만든 이">
        <w:r w:rsidR="002B01CA">
          <w:rPr>
            <w:rFonts w:ascii="Times New Roman"/>
            <w:sz w:val="24"/>
          </w:rPr>
          <w:t xml:space="preserve">the </w:t>
        </w:r>
      </w:ins>
      <w:proofErr w:type="spellStart"/>
      <w:r w:rsidRPr="004C386B">
        <w:rPr>
          <w:rFonts w:ascii="Times New Roman"/>
          <w:sz w:val="24"/>
        </w:rPr>
        <w:t>tf.data</w:t>
      </w:r>
      <w:proofErr w:type="spellEnd"/>
      <w:r w:rsidRPr="004C386B">
        <w:rPr>
          <w:rFonts w:ascii="Times New Roman"/>
          <w:sz w:val="24"/>
        </w:rPr>
        <w:t>-based model</w:t>
      </w:r>
    </w:p>
    <w:p w14:paraId="3B864361" w14:textId="22EAC1A9" w:rsidR="004C386B" w:rsidRPr="004C386B" w:rsidRDefault="004C386B" w:rsidP="004C386B">
      <w:pPr>
        <w:spacing w:line="360" w:lineRule="auto"/>
        <w:rPr>
          <w:rFonts w:ascii="Times New Roman"/>
          <w:sz w:val="24"/>
        </w:rPr>
      </w:pPr>
      <w:r w:rsidRPr="004C386B">
        <w:rPr>
          <w:rFonts w:ascii="Times New Roman"/>
          <w:sz w:val="24"/>
        </w:rPr>
        <w:t>Fig. 2 Comparison of process</w:t>
      </w:r>
      <w:ins w:id="19" w:author="만든 이">
        <w:r w:rsidR="002B01CA">
          <w:rPr>
            <w:rFonts w:ascii="Times New Roman"/>
            <w:sz w:val="24"/>
          </w:rPr>
          <w:t>es</w:t>
        </w:r>
      </w:ins>
      <w:r w:rsidRPr="004C386B">
        <w:rPr>
          <w:rFonts w:ascii="Times New Roman"/>
          <w:sz w:val="24"/>
        </w:rPr>
        <w:t xml:space="preserve"> between </w:t>
      </w:r>
      <w:ins w:id="20" w:author="만든 이">
        <w:r w:rsidR="002B01CA">
          <w:rPr>
            <w:rFonts w:ascii="Times New Roman"/>
            <w:sz w:val="24"/>
          </w:rPr>
          <w:t xml:space="preserve">the </w:t>
        </w:r>
      </w:ins>
      <w:r w:rsidRPr="004C386B">
        <w:rPr>
          <w:rFonts w:ascii="Times New Roman"/>
          <w:sz w:val="24"/>
        </w:rPr>
        <w:t>base pipeline and proposed pipeline</w:t>
      </w:r>
    </w:p>
    <w:p w14:paraId="44D85614" w14:textId="23143063" w:rsidR="004C386B" w:rsidRPr="004C386B" w:rsidRDefault="004C386B" w:rsidP="004C386B">
      <w:pPr>
        <w:spacing w:line="360" w:lineRule="auto"/>
        <w:rPr>
          <w:rFonts w:ascii="Times New Roman"/>
          <w:sz w:val="24"/>
        </w:rPr>
      </w:pPr>
      <w:r w:rsidRPr="004C386B">
        <w:rPr>
          <w:rFonts w:ascii="Times New Roman"/>
          <w:sz w:val="24"/>
        </w:rPr>
        <w:t xml:space="preserve">Fig. 3 Validation process of </w:t>
      </w:r>
      <w:ins w:id="21" w:author="만든 이">
        <w:r w:rsidR="002B01CA">
          <w:rPr>
            <w:rFonts w:ascii="Times New Roman"/>
            <w:sz w:val="24"/>
          </w:rPr>
          <w:t xml:space="preserve">the </w:t>
        </w:r>
      </w:ins>
      <w:r w:rsidRPr="004C386B">
        <w:rPr>
          <w:rFonts w:ascii="Times New Roman"/>
          <w:sz w:val="24"/>
        </w:rPr>
        <w:t>proposed scheme</w:t>
      </w:r>
    </w:p>
    <w:p w14:paraId="11050B86" w14:textId="5890FE16" w:rsidR="004C386B" w:rsidRPr="004C386B" w:rsidRDefault="004C386B" w:rsidP="004C386B">
      <w:pPr>
        <w:spacing w:line="360" w:lineRule="auto"/>
        <w:rPr>
          <w:rFonts w:ascii="Times New Roman"/>
          <w:sz w:val="24"/>
        </w:rPr>
      </w:pPr>
      <w:r w:rsidRPr="004C386B">
        <w:rPr>
          <w:rFonts w:ascii="Times New Roman"/>
          <w:sz w:val="24"/>
        </w:rPr>
        <w:t xml:space="preserve">Fig. 4 Comparison of training performance using </w:t>
      </w:r>
      <w:ins w:id="22" w:author="만든 이">
        <w:r w:rsidR="002B01CA">
          <w:rPr>
            <w:rFonts w:ascii="Times New Roman"/>
            <w:sz w:val="24"/>
          </w:rPr>
          <w:t xml:space="preserve">the </w:t>
        </w:r>
      </w:ins>
      <w:r w:rsidRPr="004C386B">
        <w:rPr>
          <w:rFonts w:ascii="Times New Roman"/>
          <w:sz w:val="24"/>
        </w:rPr>
        <w:t>MNIST dataset</w:t>
      </w:r>
    </w:p>
    <w:p w14:paraId="7473E1F8" w14:textId="4D706DB4" w:rsidR="004C386B" w:rsidRPr="004C386B" w:rsidRDefault="004C386B" w:rsidP="004C386B">
      <w:pPr>
        <w:spacing w:line="360" w:lineRule="auto"/>
        <w:rPr>
          <w:rFonts w:ascii="Times New Roman"/>
          <w:sz w:val="24"/>
        </w:rPr>
      </w:pPr>
      <w:r w:rsidRPr="004C386B">
        <w:rPr>
          <w:rFonts w:ascii="Times New Roman"/>
          <w:sz w:val="24"/>
        </w:rPr>
        <w:t xml:space="preserve">Fig. 5 Comparison of training performance using </w:t>
      </w:r>
      <w:ins w:id="23" w:author="만든 이">
        <w:r w:rsidR="002B01CA">
          <w:rPr>
            <w:rFonts w:ascii="Times New Roman"/>
            <w:sz w:val="24"/>
          </w:rPr>
          <w:t xml:space="preserve">the </w:t>
        </w:r>
      </w:ins>
      <w:r w:rsidRPr="004C386B">
        <w:rPr>
          <w:rFonts w:ascii="Times New Roman"/>
          <w:sz w:val="24"/>
        </w:rPr>
        <w:t>1GB MNIST dataset</w:t>
      </w:r>
    </w:p>
    <w:p w14:paraId="7CBF9878" w14:textId="6D2D78D1" w:rsidR="004C386B" w:rsidRPr="004C386B" w:rsidRDefault="004C386B" w:rsidP="004C386B">
      <w:pPr>
        <w:spacing w:line="360" w:lineRule="auto"/>
        <w:rPr>
          <w:rFonts w:ascii="Times New Roman"/>
          <w:sz w:val="24"/>
        </w:rPr>
      </w:pPr>
      <w:r w:rsidRPr="004C386B">
        <w:rPr>
          <w:rFonts w:ascii="Times New Roman"/>
          <w:sz w:val="24"/>
        </w:rPr>
        <w:t xml:space="preserve">Fig. 6 Comparison of MNIST GPU utilization using </w:t>
      </w:r>
      <w:ins w:id="24" w:author="만든 이">
        <w:r w:rsidR="002B01CA">
          <w:rPr>
            <w:rFonts w:ascii="Times New Roman"/>
            <w:sz w:val="24"/>
          </w:rPr>
          <w:t xml:space="preserve">the </w:t>
        </w:r>
      </w:ins>
      <w:r w:rsidRPr="004C386B">
        <w:rPr>
          <w:rFonts w:ascii="Times New Roman"/>
          <w:sz w:val="24"/>
        </w:rPr>
        <w:t>single thread pipeline</w:t>
      </w:r>
    </w:p>
    <w:p w14:paraId="2B3C7DFF" w14:textId="0480CF62" w:rsidR="004C386B" w:rsidRPr="004C386B" w:rsidRDefault="004C386B" w:rsidP="004C386B">
      <w:pPr>
        <w:spacing w:line="360" w:lineRule="auto"/>
        <w:rPr>
          <w:rFonts w:ascii="Times New Roman"/>
          <w:sz w:val="24"/>
        </w:rPr>
      </w:pPr>
      <w:r w:rsidRPr="004C386B">
        <w:rPr>
          <w:rFonts w:ascii="Times New Roman"/>
          <w:sz w:val="24"/>
        </w:rPr>
        <w:t xml:space="preserve">Fig. 7 Comparison of MNIST CPU utilization using </w:t>
      </w:r>
      <w:ins w:id="25" w:author="만든 이">
        <w:r w:rsidR="002B01CA">
          <w:rPr>
            <w:rFonts w:ascii="Times New Roman"/>
            <w:sz w:val="24"/>
          </w:rPr>
          <w:t xml:space="preserve">a </w:t>
        </w:r>
      </w:ins>
      <w:r w:rsidRPr="004C386B">
        <w:rPr>
          <w:rFonts w:ascii="Times New Roman"/>
          <w:sz w:val="24"/>
        </w:rPr>
        <w:t>single thread</w:t>
      </w:r>
    </w:p>
    <w:p w14:paraId="0B5BFBAB" w14:textId="01898392" w:rsidR="004C386B" w:rsidRPr="004C386B" w:rsidRDefault="004C386B" w:rsidP="004C386B">
      <w:pPr>
        <w:spacing w:line="360" w:lineRule="auto"/>
        <w:rPr>
          <w:rFonts w:ascii="Times New Roman"/>
          <w:sz w:val="24"/>
        </w:rPr>
      </w:pPr>
      <w:r w:rsidRPr="004C386B">
        <w:rPr>
          <w:rFonts w:ascii="Times New Roman"/>
          <w:sz w:val="24"/>
        </w:rPr>
        <w:t xml:space="preserve">Fig. 8 Comparison of MNIST GPU utilization using </w:t>
      </w:r>
      <w:ins w:id="26" w:author="만든 이">
        <w:r w:rsidR="00A44CF1">
          <w:rPr>
            <w:rFonts w:ascii="Times New Roman"/>
            <w:sz w:val="24"/>
          </w:rPr>
          <w:t xml:space="preserve">the </w:t>
        </w:r>
      </w:ins>
      <w:r w:rsidRPr="004C386B">
        <w:rPr>
          <w:rFonts w:ascii="Times New Roman"/>
          <w:sz w:val="24"/>
        </w:rPr>
        <w:t>multi-thread pipeline</w:t>
      </w:r>
    </w:p>
    <w:p w14:paraId="1C22FC47" w14:textId="13893A0E" w:rsidR="004C386B" w:rsidRPr="004C386B" w:rsidRDefault="004C386B" w:rsidP="004C386B">
      <w:pPr>
        <w:spacing w:line="360" w:lineRule="auto"/>
        <w:rPr>
          <w:rFonts w:ascii="Times New Roman"/>
          <w:sz w:val="24"/>
        </w:rPr>
      </w:pPr>
      <w:r w:rsidRPr="004C386B">
        <w:rPr>
          <w:rFonts w:ascii="Times New Roman"/>
          <w:sz w:val="24"/>
        </w:rPr>
        <w:t xml:space="preserve">Fig. 9 MNIST Comparison of MNIST CPU utilization using </w:t>
      </w:r>
      <w:ins w:id="27" w:author="만든 이">
        <w:r w:rsidR="00A44CF1">
          <w:rPr>
            <w:rFonts w:ascii="Times New Roman"/>
            <w:sz w:val="24"/>
          </w:rPr>
          <w:t xml:space="preserve">the </w:t>
        </w:r>
      </w:ins>
      <w:r w:rsidRPr="004C386B">
        <w:rPr>
          <w:rFonts w:ascii="Times New Roman"/>
          <w:sz w:val="24"/>
        </w:rPr>
        <w:t>multi-thread pipeline</w:t>
      </w:r>
    </w:p>
    <w:p w14:paraId="5A64C20B" w14:textId="1284DF8A" w:rsidR="004C386B" w:rsidRPr="004C386B" w:rsidRDefault="004C386B" w:rsidP="004C386B">
      <w:pPr>
        <w:spacing w:line="360" w:lineRule="auto"/>
        <w:rPr>
          <w:rFonts w:ascii="Times New Roman"/>
          <w:sz w:val="24"/>
        </w:rPr>
      </w:pPr>
      <w:r w:rsidRPr="004C386B">
        <w:rPr>
          <w:rFonts w:ascii="Times New Roman"/>
          <w:sz w:val="24"/>
        </w:rPr>
        <w:t xml:space="preserve">Fig. 10 Comparison of 1GB MNIST GPU utilization using </w:t>
      </w:r>
      <w:ins w:id="28" w:author="만든 이">
        <w:r w:rsidR="00A44CF1">
          <w:rPr>
            <w:rFonts w:ascii="Times New Roman"/>
            <w:sz w:val="24"/>
          </w:rPr>
          <w:t xml:space="preserve">the </w:t>
        </w:r>
      </w:ins>
      <w:r w:rsidRPr="004C386B">
        <w:rPr>
          <w:rFonts w:ascii="Times New Roman"/>
          <w:sz w:val="24"/>
        </w:rPr>
        <w:t>single thread pipeline</w:t>
      </w:r>
    </w:p>
    <w:p w14:paraId="0A74A741" w14:textId="0E8075CF" w:rsidR="004C386B" w:rsidRPr="004C386B" w:rsidRDefault="004C386B" w:rsidP="004C386B">
      <w:pPr>
        <w:spacing w:line="360" w:lineRule="auto"/>
        <w:rPr>
          <w:rFonts w:ascii="Times New Roman"/>
          <w:sz w:val="24"/>
        </w:rPr>
      </w:pPr>
      <w:r w:rsidRPr="004C386B">
        <w:rPr>
          <w:rFonts w:ascii="Times New Roman"/>
          <w:sz w:val="24"/>
        </w:rPr>
        <w:t xml:space="preserve">Fig. 11 1GB Comparison of 1GB MNIST CPU utilization using </w:t>
      </w:r>
      <w:ins w:id="29" w:author="만든 이">
        <w:r w:rsidR="00A44CF1">
          <w:rPr>
            <w:rFonts w:ascii="Times New Roman"/>
            <w:sz w:val="24"/>
          </w:rPr>
          <w:t xml:space="preserve">the </w:t>
        </w:r>
      </w:ins>
      <w:r w:rsidRPr="004C386B">
        <w:rPr>
          <w:rFonts w:ascii="Times New Roman"/>
          <w:sz w:val="24"/>
        </w:rPr>
        <w:t>single thread pipeline</w:t>
      </w:r>
    </w:p>
    <w:p w14:paraId="3AB9D6D3" w14:textId="713438A9" w:rsidR="004C386B" w:rsidRPr="004C386B" w:rsidRDefault="004C386B" w:rsidP="004C386B">
      <w:pPr>
        <w:spacing w:line="360" w:lineRule="auto"/>
        <w:rPr>
          <w:rFonts w:ascii="Times New Roman"/>
          <w:sz w:val="24"/>
        </w:rPr>
      </w:pPr>
      <w:r w:rsidRPr="004C386B">
        <w:rPr>
          <w:rFonts w:ascii="Times New Roman"/>
          <w:sz w:val="24"/>
        </w:rPr>
        <w:t xml:space="preserve">Fig. 12 Comparison of 1GB MNIST GPU utilization using </w:t>
      </w:r>
      <w:ins w:id="30" w:author="만든 이">
        <w:r w:rsidR="00A44CF1">
          <w:rPr>
            <w:rFonts w:ascii="Times New Roman"/>
            <w:sz w:val="24"/>
          </w:rPr>
          <w:t xml:space="preserve">the </w:t>
        </w:r>
      </w:ins>
      <w:r w:rsidRPr="004C386B">
        <w:rPr>
          <w:rFonts w:ascii="Times New Roman"/>
          <w:sz w:val="24"/>
        </w:rPr>
        <w:t>multi-thread pipeline</w:t>
      </w:r>
    </w:p>
    <w:p w14:paraId="32F7A00D" w14:textId="7B6EA543" w:rsidR="004C386B" w:rsidRPr="004C386B" w:rsidRDefault="004C386B" w:rsidP="004C386B">
      <w:pPr>
        <w:spacing w:line="360" w:lineRule="auto"/>
        <w:rPr>
          <w:rFonts w:ascii="Times New Roman"/>
          <w:sz w:val="24"/>
        </w:rPr>
      </w:pPr>
      <w:r w:rsidRPr="004C386B">
        <w:rPr>
          <w:rFonts w:ascii="Times New Roman"/>
          <w:sz w:val="24"/>
        </w:rPr>
        <w:t xml:space="preserve">Fig. 13 Comparison of 1GB MNIST CPU utilization using </w:t>
      </w:r>
      <w:ins w:id="31" w:author="만든 이">
        <w:r w:rsidR="00A44CF1">
          <w:rPr>
            <w:rFonts w:ascii="Times New Roman"/>
            <w:sz w:val="24"/>
          </w:rPr>
          <w:t xml:space="preserve">the </w:t>
        </w:r>
      </w:ins>
      <w:r w:rsidRPr="004C386B">
        <w:rPr>
          <w:rFonts w:ascii="Times New Roman"/>
          <w:sz w:val="24"/>
        </w:rPr>
        <w:t>multi-thread pipeline</w:t>
      </w:r>
    </w:p>
    <w:p w14:paraId="3E77E68E" w14:textId="5D74CE47" w:rsidR="004C386B" w:rsidRPr="004C386B" w:rsidRDefault="004C386B" w:rsidP="004C386B">
      <w:pPr>
        <w:spacing w:line="360" w:lineRule="auto"/>
        <w:rPr>
          <w:rFonts w:ascii="Times New Roman"/>
          <w:sz w:val="24"/>
        </w:rPr>
      </w:pPr>
      <w:r w:rsidRPr="004C386B">
        <w:rPr>
          <w:rFonts w:ascii="Times New Roman"/>
          <w:sz w:val="24"/>
        </w:rPr>
        <w:t>Fig. 14 The ratio of model copy overhead to epoch training time.</w:t>
      </w:r>
    </w:p>
    <w:sectPr w:rsidR="004C386B" w:rsidRPr="004C386B" w:rsidSect="00B07B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만든 이" w:initials="오전">
    <w:p w14:paraId="4163F98F" w14:textId="39D38634" w:rsidR="00C81614" w:rsidRDefault="00C81614">
      <w:pPr>
        <w:pStyle w:val="a7"/>
      </w:pPr>
      <w:r>
        <w:rPr>
          <w:rStyle w:val="a6"/>
        </w:rPr>
        <w:annotationRef/>
      </w:r>
      <w:r>
        <w:t>Please review the change.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63F9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1AE6B" w14:textId="77777777" w:rsidR="00CE3C69" w:rsidRDefault="00CE3C69">
      <w:r>
        <w:separator/>
      </w:r>
    </w:p>
  </w:endnote>
  <w:endnote w:type="continuationSeparator" w:id="0">
    <w:p w14:paraId="2A38C23A" w14:textId="77777777" w:rsidR="00CE3C69" w:rsidRDefault="00CE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01EE7" w14:textId="77777777" w:rsidR="00483752" w:rsidRDefault="0048375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3FDE8" w14:textId="77777777" w:rsidR="00483752" w:rsidRDefault="0048375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6B1E0" w14:textId="77777777" w:rsidR="00483752" w:rsidRDefault="0048375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F528BF" w14:textId="77777777" w:rsidR="00CE3C69" w:rsidRDefault="00CE3C69">
      <w:r>
        <w:separator/>
      </w:r>
    </w:p>
  </w:footnote>
  <w:footnote w:type="continuationSeparator" w:id="0">
    <w:p w14:paraId="099C232A" w14:textId="77777777" w:rsidR="00CE3C69" w:rsidRDefault="00CE3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E0F82" w14:textId="77777777" w:rsidR="00483752" w:rsidRDefault="0048375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7CCC7" w14:textId="77777777" w:rsidR="00483752" w:rsidRDefault="0048375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883F2" w14:textId="77777777" w:rsidR="00483752" w:rsidRDefault="0048375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0E"/>
    <w:rsid w:val="00016EB5"/>
    <w:rsid w:val="00024932"/>
    <w:rsid w:val="000444EB"/>
    <w:rsid w:val="00077527"/>
    <w:rsid w:val="000B4F0B"/>
    <w:rsid w:val="00105D64"/>
    <w:rsid w:val="00120B6B"/>
    <w:rsid w:val="00143C75"/>
    <w:rsid w:val="001458A0"/>
    <w:rsid w:val="00184799"/>
    <w:rsid w:val="001B230C"/>
    <w:rsid w:val="001B60F2"/>
    <w:rsid w:val="001D056A"/>
    <w:rsid w:val="001E7B26"/>
    <w:rsid w:val="001F35DF"/>
    <w:rsid w:val="00204D37"/>
    <w:rsid w:val="002255BA"/>
    <w:rsid w:val="00225E65"/>
    <w:rsid w:val="00240DFC"/>
    <w:rsid w:val="00240E82"/>
    <w:rsid w:val="002640B9"/>
    <w:rsid w:val="002778A3"/>
    <w:rsid w:val="002B01CA"/>
    <w:rsid w:val="002B6432"/>
    <w:rsid w:val="002C4769"/>
    <w:rsid w:val="00347824"/>
    <w:rsid w:val="0038252F"/>
    <w:rsid w:val="00390748"/>
    <w:rsid w:val="003942E3"/>
    <w:rsid w:val="003D5914"/>
    <w:rsid w:val="00400E40"/>
    <w:rsid w:val="00412C0E"/>
    <w:rsid w:val="00440D89"/>
    <w:rsid w:val="0044334A"/>
    <w:rsid w:val="004639CB"/>
    <w:rsid w:val="00483752"/>
    <w:rsid w:val="004C1254"/>
    <w:rsid w:val="004C386B"/>
    <w:rsid w:val="004F0A6B"/>
    <w:rsid w:val="00526558"/>
    <w:rsid w:val="00526EC9"/>
    <w:rsid w:val="00541A86"/>
    <w:rsid w:val="005C3580"/>
    <w:rsid w:val="005D6C61"/>
    <w:rsid w:val="00667F97"/>
    <w:rsid w:val="006A3D5A"/>
    <w:rsid w:val="006D6692"/>
    <w:rsid w:val="006F07F0"/>
    <w:rsid w:val="006F7F96"/>
    <w:rsid w:val="00775133"/>
    <w:rsid w:val="007B40BE"/>
    <w:rsid w:val="007C2513"/>
    <w:rsid w:val="007D70EF"/>
    <w:rsid w:val="0080430F"/>
    <w:rsid w:val="00833857"/>
    <w:rsid w:val="00851ECB"/>
    <w:rsid w:val="008842DA"/>
    <w:rsid w:val="0089450A"/>
    <w:rsid w:val="0089468D"/>
    <w:rsid w:val="008F426B"/>
    <w:rsid w:val="008F6F6C"/>
    <w:rsid w:val="00912E79"/>
    <w:rsid w:val="00937AA0"/>
    <w:rsid w:val="00944EA0"/>
    <w:rsid w:val="00951566"/>
    <w:rsid w:val="0098059C"/>
    <w:rsid w:val="00990D9E"/>
    <w:rsid w:val="009E3315"/>
    <w:rsid w:val="00A00630"/>
    <w:rsid w:val="00A026EB"/>
    <w:rsid w:val="00A20655"/>
    <w:rsid w:val="00A44CF1"/>
    <w:rsid w:val="00AE27C7"/>
    <w:rsid w:val="00B071C9"/>
    <w:rsid w:val="00B07B5F"/>
    <w:rsid w:val="00B16D04"/>
    <w:rsid w:val="00B465DD"/>
    <w:rsid w:val="00BA1CC8"/>
    <w:rsid w:val="00BC026E"/>
    <w:rsid w:val="00BE16BB"/>
    <w:rsid w:val="00BE4E1C"/>
    <w:rsid w:val="00BF08AD"/>
    <w:rsid w:val="00BF1DF3"/>
    <w:rsid w:val="00C3530A"/>
    <w:rsid w:val="00C81614"/>
    <w:rsid w:val="00CD327D"/>
    <w:rsid w:val="00CD4CAF"/>
    <w:rsid w:val="00CE3C69"/>
    <w:rsid w:val="00CF2286"/>
    <w:rsid w:val="00D211E3"/>
    <w:rsid w:val="00D27C85"/>
    <w:rsid w:val="00D32E0E"/>
    <w:rsid w:val="00E11BCF"/>
    <w:rsid w:val="00E12742"/>
    <w:rsid w:val="00EC07F7"/>
    <w:rsid w:val="00F0390A"/>
    <w:rsid w:val="00F23224"/>
    <w:rsid w:val="00F32BB2"/>
    <w:rsid w:val="00F3331D"/>
    <w:rsid w:val="00F34860"/>
    <w:rsid w:val="00F83EC8"/>
    <w:rsid w:val="00F92278"/>
    <w:rsid w:val="00F97B3B"/>
    <w:rsid w:val="00FA6B96"/>
    <w:rsid w:val="00FB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9B0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B5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D05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1D056A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1D05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1D056A"/>
    <w:rPr>
      <w:rFonts w:ascii="바탕"/>
      <w:kern w:val="2"/>
      <w:szCs w:val="24"/>
    </w:rPr>
  </w:style>
  <w:style w:type="paragraph" w:styleId="a5">
    <w:name w:val="Balloon Text"/>
    <w:basedOn w:val="a"/>
    <w:link w:val="Char1"/>
    <w:rsid w:val="00C81614"/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5"/>
    <w:rsid w:val="00C81614"/>
    <w:rPr>
      <w:rFonts w:ascii="Segoe UI" w:hAnsi="Segoe UI" w:cs="Segoe UI"/>
      <w:kern w:val="2"/>
      <w:sz w:val="18"/>
      <w:szCs w:val="18"/>
    </w:rPr>
  </w:style>
  <w:style w:type="character" w:styleId="a6">
    <w:name w:val="annotation reference"/>
    <w:basedOn w:val="a0"/>
    <w:semiHidden/>
    <w:unhideWhenUsed/>
    <w:rsid w:val="00C81614"/>
    <w:rPr>
      <w:sz w:val="16"/>
      <w:szCs w:val="16"/>
    </w:rPr>
  </w:style>
  <w:style w:type="paragraph" w:styleId="a7">
    <w:name w:val="annotation text"/>
    <w:basedOn w:val="a"/>
    <w:link w:val="Char2"/>
    <w:semiHidden/>
    <w:unhideWhenUsed/>
    <w:rsid w:val="00C81614"/>
    <w:rPr>
      <w:szCs w:val="20"/>
    </w:rPr>
  </w:style>
  <w:style w:type="character" w:customStyle="1" w:styleId="Char2">
    <w:name w:val="메모 텍스트 Char"/>
    <w:basedOn w:val="a0"/>
    <w:link w:val="a7"/>
    <w:semiHidden/>
    <w:rsid w:val="00C81614"/>
    <w:rPr>
      <w:rFonts w:ascii="바탕"/>
      <w:kern w:val="2"/>
    </w:rPr>
  </w:style>
  <w:style w:type="paragraph" w:styleId="a8">
    <w:name w:val="annotation subject"/>
    <w:basedOn w:val="a7"/>
    <w:next w:val="a7"/>
    <w:link w:val="Char3"/>
    <w:semiHidden/>
    <w:unhideWhenUsed/>
    <w:rsid w:val="00C81614"/>
    <w:rPr>
      <w:b/>
      <w:bCs/>
    </w:rPr>
  </w:style>
  <w:style w:type="character" w:customStyle="1" w:styleId="Char3">
    <w:name w:val="메모 주제 Char"/>
    <w:basedOn w:val="Char2"/>
    <w:link w:val="a8"/>
    <w:semiHidden/>
    <w:rsid w:val="00C81614"/>
    <w:rPr>
      <w:rFonts w:ascii="바탕"/>
      <w:b/>
      <w:bCs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B5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D05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1D056A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1D05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1D056A"/>
    <w:rPr>
      <w:rFonts w:ascii="바탕"/>
      <w:kern w:val="2"/>
      <w:szCs w:val="24"/>
    </w:rPr>
  </w:style>
  <w:style w:type="paragraph" w:styleId="a5">
    <w:name w:val="Balloon Text"/>
    <w:basedOn w:val="a"/>
    <w:link w:val="Char1"/>
    <w:rsid w:val="00C81614"/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5"/>
    <w:rsid w:val="00C81614"/>
    <w:rPr>
      <w:rFonts w:ascii="Segoe UI" w:hAnsi="Segoe UI" w:cs="Segoe UI"/>
      <w:kern w:val="2"/>
      <w:sz w:val="18"/>
      <w:szCs w:val="18"/>
    </w:rPr>
  </w:style>
  <w:style w:type="character" w:styleId="a6">
    <w:name w:val="annotation reference"/>
    <w:basedOn w:val="a0"/>
    <w:semiHidden/>
    <w:unhideWhenUsed/>
    <w:rsid w:val="00C81614"/>
    <w:rPr>
      <w:sz w:val="16"/>
      <w:szCs w:val="16"/>
    </w:rPr>
  </w:style>
  <w:style w:type="paragraph" w:styleId="a7">
    <w:name w:val="annotation text"/>
    <w:basedOn w:val="a"/>
    <w:link w:val="Char2"/>
    <w:semiHidden/>
    <w:unhideWhenUsed/>
    <w:rsid w:val="00C81614"/>
    <w:rPr>
      <w:szCs w:val="20"/>
    </w:rPr>
  </w:style>
  <w:style w:type="character" w:customStyle="1" w:styleId="Char2">
    <w:name w:val="메모 텍스트 Char"/>
    <w:basedOn w:val="a0"/>
    <w:link w:val="a7"/>
    <w:semiHidden/>
    <w:rsid w:val="00C81614"/>
    <w:rPr>
      <w:rFonts w:ascii="바탕"/>
      <w:kern w:val="2"/>
    </w:rPr>
  </w:style>
  <w:style w:type="paragraph" w:styleId="a8">
    <w:name w:val="annotation subject"/>
    <w:basedOn w:val="a7"/>
    <w:next w:val="a7"/>
    <w:link w:val="Char3"/>
    <w:semiHidden/>
    <w:unhideWhenUsed/>
    <w:rsid w:val="00C81614"/>
    <w:rPr>
      <w:b/>
      <w:bCs/>
    </w:rPr>
  </w:style>
  <w:style w:type="character" w:customStyle="1" w:styleId="Char3">
    <w:name w:val="메모 주제 Char"/>
    <w:basedOn w:val="Char2"/>
    <w:link w:val="a8"/>
    <w:semiHidden/>
    <w:rsid w:val="00C81614"/>
    <w:rPr>
      <w:rFonts w:ascii="바탕"/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17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2022-03-14T00:25:00Z</dcterms:created>
  <dcterms:modified xsi:type="dcterms:W3CDTF">2022-03-14T07:04:00Z</dcterms:modified>
</cp:coreProperties>
</file>